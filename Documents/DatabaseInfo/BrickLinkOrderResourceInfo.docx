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909F" w14:textId="22AA34EE" w:rsidR="00855F23" w:rsidRPr="00855F23" w:rsidRDefault="00855F23" w:rsidP="00855F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855F23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https://www.bricklink.com/v3/api.page?page=resource-representations-order</w:t>
      </w:r>
    </w:p>
    <w:p w14:paraId="5673CF6E" w14:textId="06711B50" w:rsidR="00855F23" w:rsidRPr="00855F23" w:rsidRDefault="00855F23" w:rsidP="00855F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5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Order: Resource Representations</w:t>
      </w:r>
    </w:p>
    <w:p w14:paraId="33E9A2CD" w14:textId="77777777" w:rsidR="00855F23" w:rsidRPr="00855F23" w:rsidRDefault="00855F23" w:rsidP="00855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5F23">
        <w:rPr>
          <w:rFonts w:ascii="Times New Roman" w:eastAsia="Times New Roman" w:hAnsi="Times New Roman" w:cs="Times New Roman"/>
          <w:b/>
          <w:bCs/>
          <w:sz w:val="36"/>
          <w:szCs w:val="36"/>
        </w:rPr>
        <w:t>Order</w:t>
      </w:r>
    </w:p>
    <w:p w14:paraId="25176545" w14:textId="77777777" w:rsidR="00855F23" w:rsidRPr="00855F23" w:rsidRDefault="00855F23" w:rsidP="00855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5F23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1259"/>
        <w:gridCol w:w="2766"/>
        <w:gridCol w:w="2152"/>
      </w:tblGrid>
      <w:tr w:rsidR="00855F23" w:rsidRPr="00855F23" w14:paraId="406969DD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4D6E5" w14:textId="77777777" w:rsidR="00855F23" w:rsidRPr="00855F23" w:rsidRDefault="00855F23" w:rsidP="0085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Property name </w:t>
            </w:r>
          </w:p>
        </w:tc>
        <w:tc>
          <w:tcPr>
            <w:tcW w:w="0" w:type="auto"/>
            <w:vAlign w:val="center"/>
            <w:hideMark/>
          </w:tcPr>
          <w:p w14:paraId="2204C5F7" w14:textId="77777777" w:rsidR="00855F23" w:rsidRPr="00855F23" w:rsidRDefault="00855F23" w:rsidP="0085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Value </w:t>
            </w:r>
          </w:p>
        </w:tc>
        <w:tc>
          <w:tcPr>
            <w:tcW w:w="0" w:type="auto"/>
            <w:vAlign w:val="center"/>
            <w:hideMark/>
          </w:tcPr>
          <w:p w14:paraId="2C2B661B" w14:textId="77777777" w:rsidR="00855F23" w:rsidRPr="00855F23" w:rsidRDefault="00855F23" w:rsidP="0085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17F8D754" w14:textId="77777777" w:rsidR="00855F23" w:rsidRPr="00855F23" w:rsidRDefault="00855F23" w:rsidP="0085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 </w:t>
            </w:r>
          </w:p>
        </w:tc>
      </w:tr>
      <w:tr w:rsidR="00855F23" w:rsidRPr="00855F23" w14:paraId="69B3F912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0D8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87413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6ADD01B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 identifier for this order for internal use </w:t>
            </w:r>
          </w:p>
        </w:tc>
        <w:tc>
          <w:tcPr>
            <w:tcW w:w="0" w:type="auto"/>
            <w:vAlign w:val="center"/>
            <w:hideMark/>
          </w:tcPr>
          <w:p w14:paraId="3B98A30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4F946A7D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70F1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date_ordered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BAC03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14:paraId="6B6DF10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time the order was created </w:t>
            </w:r>
          </w:p>
        </w:tc>
        <w:tc>
          <w:tcPr>
            <w:tcW w:w="0" w:type="auto"/>
            <w:vAlign w:val="center"/>
            <w:hideMark/>
          </w:tcPr>
          <w:p w14:paraId="73C45F9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034CDE52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2BA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date_status_changed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84A0B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14:paraId="1717906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time the order status was last modified </w:t>
            </w:r>
          </w:p>
        </w:tc>
        <w:tc>
          <w:tcPr>
            <w:tcW w:w="0" w:type="auto"/>
            <w:vAlign w:val="center"/>
            <w:hideMark/>
          </w:tcPr>
          <w:p w14:paraId="7E0AE70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1A00C40B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91E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seller_name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5E576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014B11A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username of the seller in BL </w:t>
            </w:r>
          </w:p>
        </w:tc>
        <w:tc>
          <w:tcPr>
            <w:tcW w:w="0" w:type="auto"/>
            <w:vAlign w:val="center"/>
            <w:hideMark/>
          </w:tcPr>
          <w:p w14:paraId="37F0552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49B356F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A26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store_name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FB288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204F5D6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store name displayed on BL store pages </w:t>
            </w:r>
          </w:p>
        </w:tc>
        <w:tc>
          <w:tcPr>
            <w:tcW w:w="0" w:type="auto"/>
            <w:vAlign w:val="center"/>
            <w:hideMark/>
          </w:tcPr>
          <w:p w14:paraId="1FBDEF8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261B1966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DB4E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buyer_name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F2942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0F2A94E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username of the buyer in BL </w:t>
            </w:r>
          </w:p>
        </w:tc>
        <w:tc>
          <w:tcPr>
            <w:tcW w:w="0" w:type="auto"/>
            <w:vAlign w:val="center"/>
            <w:hideMark/>
          </w:tcPr>
          <w:p w14:paraId="6F9E471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9B19D42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2D4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buyer_email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96F03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408AC43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E-mail address of the buyer</w:t>
            </w:r>
          </w:p>
        </w:tc>
        <w:tc>
          <w:tcPr>
            <w:tcW w:w="0" w:type="auto"/>
            <w:vAlign w:val="center"/>
            <w:hideMark/>
          </w:tcPr>
          <w:p w14:paraId="2695BE4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161742FD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C34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buyer_order_count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52F7A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0" w:type="auto"/>
            <w:vAlign w:val="center"/>
            <w:hideMark/>
          </w:tcPr>
          <w:p w14:paraId="43F4831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count of all orders placed by the buyer in the seller's store. Includes the order just placed 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purged orders </w:t>
            </w:r>
          </w:p>
        </w:tc>
        <w:tc>
          <w:tcPr>
            <w:tcW w:w="0" w:type="auto"/>
            <w:vAlign w:val="center"/>
            <w:hideMark/>
          </w:tcPr>
          <w:p w14:paraId="1656AC2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4DD032BC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B03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require_insurance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80F7D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0" w:type="auto"/>
            <w:vAlign w:val="center"/>
            <w:hideMark/>
          </w:tcPr>
          <w:p w14:paraId="7FB06A6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whether the buyer requests insurance for this order </w:t>
            </w:r>
          </w:p>
        </w:tc>
        <w:tc>
          <w:tcPr>
            <w:tcW w:w="0" w:type="auto"/>
            <w:vAlign w:val="center"/>
            <w:hideMark/>
          </w:tcPr>
          <w:p w14:paraId="2DEF3BA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490AC48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7318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vAlign w:val="center"/>
            <w:hideMark/>
          </w:tcPr>
          <w:p w14:paraId="2B751DE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470A0B4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The status of an order</w:t>
            </w:r>
          </w:p>
        </w:tc>
        <w:tc>
          <w:tcPr>
            <w:tcW w:w="0" w:type="auto"/>
            <w:vAlign w:val="center"/>
            <w:hideMark/>
          </w:tcPr>
          <w:p w14:paraId="675F782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855F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Available status</w:t>
              </w:r>
            </w:hyperlink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5F23" w:rsidRPr="00855F23" w14:paraId="58B6D896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30A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is_invoiced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0C6E9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0" w:type="auto"/>
            <w:vAlign w:val="center"/>
            <w:hideMark/>
          </w:tcPr>
          <w:p w14:paraId="77FBC2D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whether the order invoiced </w:t>
            </w:r>
          </w:p>
        </w:tc>
        <w:tc>
          <w:tcPr>
            <w:tcW w:w="0" w:type="auto"/>
            <w:vAlign w:val="center"/>
            <w:hideMark/>
          </w:tcPr>
          <w:p w14:paraId="106DA09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773A39DE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C58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is_filed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69165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0" w:type="auto"/>
            <w:vAlign w:val="center"/>
            <w:hideMark/>
          </w:tcPr>
          <w:p w14:paraId="378A18A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whether the order is filed </w:t>
            </w:r>
          </w:p>
        </w:tc>
        <w:tc>
          <w:tcPr>
            <w:tcW w:w="0" w:type="auto"/>
            <w:vAlign w:val="center"/>
            <w:hideMark/>
          </w:tcPr>
          <w:p w14:paraId="47DFFEA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3B36DCCE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ADFA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drive_thru_sent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F1DF3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0" w:type="auto"/>
            <w:vAlign w:val="center"/>
            <w:hideMark/>
          </w:tcPr>
          <w:p w14:paraId="7E0CC52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whether "Thank You, Drive Thru!" email has been sent </w:t>
            </w:r>
          </w:p>
        </w:tc>
        <w:tc>
          <w:tcPr>
            <w:tcW w:w="0" w:type="auto"/>
            <w:vAlign w:val="center"/>
            <w:hideMark/>
          </w:tcPr>
          <w:p w14:paraId="4AF52FC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6CB35E81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99C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salesTax_collected_by_bl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36854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0" w:type="auto"/>
            <w:vAlign w:val="center"/>
            <w:hideMark/>
          </w:tcPr>
          <w:p w14:paraId="7EA3978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if sales tax 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collected by BL or not </w:t>
            </w:r>
          </w:p>
        </w:tc>
        <w:tc>
          <w:tcPr>
            <w:tcW w:w="0" w:type="auto"/>
            <w:vAlign w:val="center"/>
            <w:hideMark/>
          </w:tcPr>
          <w:p w14:paraId="64FA2D9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A218786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6F9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remarks </w:t>
            </w:r>
          </w:p>
        </w:tc>
        <w:tc>
          <w:tcPr>
            <w:tcW w:w="0" w:type="auto"/>
            <w:vAlign w:val="center"/>
            <w:hideMark/>
          </w:tcPr>
          <w:p w14:paraId="27EF40C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209530B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remarks for this order </w:t>
            </w:r>
          </w:p>
        </w:tc>
        <w:tc>
          <w:tcPr>
            <w:tcW w:w="0" w:type="auto"/>
            <w:vAlign w:val="center"/>
            <w:hideMark/>
          </w:tcPr>
          <w:p w14:paraId="1679CFB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470D1AD6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11C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total_count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0C8B1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0" w:type="auto"/>
            <w:vAlign w:val="center"/>
            <w:hideMark/>
          </w:tcPr>
          <w:p w14:paraId="4B40ABE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number of items included in this order </w:t>
            </w:r>
          </w:p>
        </w:tc>
        <w:tc>
          <w:tcPr>
            <w:tcW w:w="0" w:type="auto"/>
            <w:vAlign w:val="center"/>
            <w:hideMark/>
          </w:tcPr>
          <w:p w14:paraId="0B0E84E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105CECA7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B4ED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unique_count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9BA84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0" w:type="auto"/>
            <w:vAlign w:val="center"/>
            <w:hideMark/>
          </w:tcPr>
          <w:p w14:paraId="34938B6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unique number of items included in this order </w:t>
            </w:r>
          </w:p>
        </w:tc>
        <w:tc>
          <w:tcPr>
            <w:tcW w:w="0" w:type="auto"/>
            <w:vAlign w:val="center"/>
            <w:hideMark/>
          </w:tcPr>
          <w:p w14:paraId="1B57BF9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06FE24C7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876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total_weight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295D5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Fixed Point Number</w:t>
            </w:r>
          </w:p>
        </w:tc>
        <w:tc>
          <w:tcPr>
            <w:tcW w:w="0" w:type="auto"/>
            <w:vAlign w:val="center"/>
            <w:hideMark/>
          </w:tcPr>
          <w:p w14:paraId="1CEFC3C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weight of the items ordered</w:t>
            </w: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It applies the seller's custom weight when present to override the catalog weight</w:t>
            </w: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- 0 if the order includes at least one item without any weight information or incomplete set </w:t>
            </w:r>
          </w:p>
        </w:tc>
        <w:tc>
          <w:tcPr>
            <w:tcW w:w="0" w:type="auto"/>
            <w:vAlign w:val="center"/>
            <w:hideMark/>
          </w:tcPr>
          <w:p w14:paraId="353680F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7001B216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9DB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payment </w:t>
            </w:r>
          </w:p>
        </w:tc>
        <w:tc>
          <w:tcPr>
            <w:tcW w:w="0" w:type="auto"/>
            <w:vAlign w:val="center"/>
            <w:hideMark/>
          </w:tcPr>
          <w:p w14:paraId="4411456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14:paraId="659FA5C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related to the payment of this order </w:t>
            </w:r>
          </w:p>
        </w:tc>
        <w:tc>
          <w:tcPr>
            <w:tcW w:w="0" w:type="auto"/>
            <w:vAlign w:val="center"/>
            <w:hideMark/>
          </w:tcPr>
          <w:p w14:paraId="38A6BF3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0BBC0745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D66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payment.method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643E4B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05AB425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payment method for this order </w:t>
            </w:r>
          </w:p>
        </w:tc>
        <w:tc>
          <w:tcPr>
            <w:tcW w:w="0" w:type="auto"/>
            <w:vAlign w:val="center"/>
            <w:hideMark/>
          </w:tcPr>
          <w:p w14:paraId="161DAE7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10F17751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A05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payment.currency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_code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66B48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1F29264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Currency code of the payment </w:t>
            </w:r>
          </w:p>
        </w:tc>
        <w:tc>
          <w:tcPr>
            <w:tcW w:w="0" w:type="auto"/>
            <w:vAlign w:val="center"/>
            <w:hideMark/>
          </w:tcPr>
          <w:p w14:paraId="08ADDC8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855F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ISO 4217</w:t>
              </w:r>
            </w:hyperlink>
          </w:p>
        </w:tc>
      </w:tr>
      <w:tr w:rsidR="00855F23" w:rsidRPr="00855F23" w14:paraId="0440F465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1D3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payment.date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_paid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1CA91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14:paraId="668E9BB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time the buyer paid </w:t>
            </w:r>
          </w:p>
        </w:tc>
        <w:tc>
          <w:tcPr>
            <w:tcW w:w="0" w:type="auto"/>
            <w:vAlign w:val="center"/>
            <w:hideMark/>
          </w:tcPr>
          <w:p w14:paraId="07F95BB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435EE42A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89E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payment.status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733A2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328A14A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Payment status </w:t>
            </w:r>
          </w:p>
        </w:tc>
        <w:tc>
          <w:tcPr>
            <w:tcW w:w="0" w:type="auto"/>
            <w:vAlign w:val="center"/>
            <w:hideMark/>
          </w:tcPr>
          <w:p w14:paraId="7648011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855F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Available status</w:t>
              </w:r>
            </w:hyperlink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5F23" w:rsidRPr="00855F23" w14:paraId="11DCAE67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3EF3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shipping </w:t>
            </w:r>
          </w:p>
        </w:tc>
        <w:tc>
          <w:tcPr>
            <w:tcW w:w="0" w:type="auto"/>
            <w:vAlign w:val="center"/>
            <w:hideMark/>
          </w:tcPr>
          <w:p w14:paraId="56DC96D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14:paraId="6792FCE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related to the shipping </w:t>
            </w:r>
          </w:p>
        </w:tc>
        <w:tc>
          <w:tcPr>
            <w:tcW w:w="0" w:type="auto"/>
            <w:vAlign w:val="center"/>
            <w:hideMark/>
          </w:tcPr>
          <w:p w14:paraId="0CFE465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7535F21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6D7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shipping.method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44974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076D299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Shipping method name </w:t>
            </w:r>
          </w:p>
        </w:tc>
        <w:tc>
          <w:tcPr>
            <w:tcW w:w="0" w:type="auto"/>
            <w:vAlign w:val="center"/>
            <w:hideMark/>
          </w:tcPr>
          <w:p w14:paraId="01E207D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E78898E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4C4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shipping.method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FC481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73665D5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Shipping method ID </w:t>
            </w:r>
          </w:p>
        </w:tc>
        <w:tc>
          <w:tcPr>
            <w:tcW w:w="0" w:type="auto"/>
            <w:vAlign w:val="center"/>
            <w:hideMark/>
          </w:tcPr>
          <w:p w14:paraId="3917BB4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64EC60DE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1E29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shipping.tracking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_no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9F1BD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5DFCD90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Tracking numbers for the shipping </w:t>
            </w:r>
          </w:p>
        </w:tc>
        <w:tc>
          <w:tcPr>
            <w:tcW w:w="0" w:type="auto"/>
            <w:vAlign w:val="center"/>
            <w:hideMark/>
          </w:tcPr>
          <w:p w14:paraId="481EE96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4C1D3A7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CFFA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shipping.tracking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_link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F9D10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11D4444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URL for tracking the shipping </w:t>
            </w:r>
          </w:p>
        </w:tc>
        <w:tc>
          <w:tcPr>
            <w:tcW w:w="0" w:type="auto"/>
            <w:vAlign w:val="center"/>
            <w:hideMark/>
          </w:tcPr>
          <w:p w14:paraId="174BDF4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API-only field. It is not shown on the </w:t>
            </w: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BrickLink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pages. </w:t>
            </w:r>
          </w:p>
        </w:tc>
      </w:tr>
      <w:tr w:rsidR="00855F23" w:rsidRPr="00855F23" w14:paraId="59AC9751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893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shipping.date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_shipped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5A74E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14:paraId="0E446F6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Shipping date </w:t>
            </w:r>
          </w:p>
        </w:tc>
        <w:tc>
          <w:tcPr>
            <w:tcW w:w="0" w:type="auto"/>
            <w:vAlign w:val="center"/>
            <w:hideMark/>
          </w:tcPr>
          <w:p w14:paraId="7273A5C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API-only field. It is not shown on the </w:t>
            </w: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BrickLink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pages. </w:t>
            </w:r>
          </w:p>
        </w:tc>
      </w:tr>
      <w:tr w:rsidR="00855F23" w:rsidRPr="00855F23" w14:paraId="32C9BCD3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E35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5FE73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14:paraId="2536C61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representation of the shipping address </w:t>
            </w:r>
          </w:p>
        </w:tc>
        <w:tc>
          <w:tcPr>
            <w:tcW w:w="0" w:type="auto"/>
            <w:vAlign w:val="center"/>
            <w:hideMark/>
          </w:tcPr>
          <w:p w14:paraId="4159F2F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38F76B69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CA1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shipping.address.name </w:t>
            </w:r>
          </w:p>
        </w:tc>
        <w:tc>
          <w:tcPr>
            <w:tcW w:w="0" w:type="auto"/>
            <w:vAlign w:val="center"/>
            <w:hideMark/>
          </w:tcPr>
          <w:p w14:paraId="291F7DB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14:paraId="3827DF9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object representation of a person's name </w:t>
            </w:r>
          </w:p>
        </w:tc>
        <w:tc>
          <w:tcPr>
            <w:tcW w:w="0" w:type="auto"/>
            <w:vAlign w:val="center"/>
            <w:hideMark/>
          </w:tcPr>
          <w:p w14:paraId="6CBA0FA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44B2CA40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6AC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shipping.address.name.full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6DCAC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110A319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full name of this person, including middle names, suffixes, etc. </w:t>
            </w:r>
          </w:p>
        </w:tc>
        <w:tc>
          <w:tcPr>
            <w:tcW w:w="0" w:type="auto"/>
            <w:vAlign w:val="center"/>
            <w:hideMark/>
          </w:tcPr>
          <w:p w14:paraId="4F1DC8F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223C7312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C70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shipping.address.name.first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B11FD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281FAC8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family name (last name) of this person </w:t>
            </w:r>
          </w:p>
        </w:tc>
        <w:tc>
          <w:tcPr>
            <w:tcW w:w="0" w:type="auto"/>
            <w:vAlign w:val="center"/>
            <w:hideMark/>
          </w:tcPr>
          <w:p w14:paraId="622AE26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provided only if a buyer updated </w:t>
            </w: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his/her address and name as a normalized form </w:t>
            </w:r>
          </w:p>
        </w:tc>
      </w:tr>
      <w:tr w:rsidR="00855F23" w:rsidRPr="00855F23" w14:paraId="4D4D765D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7315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shipping.address.name.last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CD7CA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4E32D6A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given name (first name) of this person </w:t>
            </w:r>
          </w:p>
        </w:tc>
        <w:tc>
          <w:tcPr>
            <w:tcW w:w="0" w:type="auto"/>
            <w:vAlign w:val="center"/>
            <w:hideMark/>
          </w:tcPr>
          <w:p w14:paraId="0F62687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provided only if a buyer updated his/her address and name as a normalized form </w:t>
            </w:r>
          </w:p>
        </w:tc>
      </w:tr>
      <w:tr w:rsidR="00855F23" w:rsidRPr="00855F23" w14:paraId="26220348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BA4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.full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71369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7E48484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full address in not-well-formatted </w:t>
            </w:r>
          </w:p>
        </w:tc>
        <w:tc>
          <w:tcPr>
            <w:tcW w:w="0" w:type="auto"/>
            <w:vAlign w:val="center"/>
            <w:hideMark/>
          </w:tcPr>
          <w:p w14:paraId="3609843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4C33CB62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97B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.address1 </w:t>
            </w:r>
          </w:p>
        </w:tc>
        <w:tc>
          <w:tcPr>
            <w:tcW w:w="0" w:type="auto"/>
            <w:vAlign w:val="center"/>
            <w:hideMark/>
          </w:tcPr>
          <w:p w14:paraId="399CB73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4C2DCF9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first line of the address </w:t>
            </w:r>
          </w:p>
        </w:tc>
        <w:tc>
          <w:tcPr>
            <w:tcW w:w="0" w:type="auto"/>
            <w:vAlign w:val="center"/>
            <w:hideMark/>
          </w:tcPr>
          <w:p w14:paraId="1481A21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provided only if a buyer updated his/her address and name as a normalized form </w:t>
            </w:r>
          </w:p>
        </w:tc>
      </w:tr>
      <w:tr w:rsidR="00855F23" w:rsidRPr="00855F23" w14:paraId="07CDB095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3A9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.address2 </w:t>
            </w:r>
          </w:p>
        </w:tc>
        <w:tc>
          <w:tcPr>
            <w:tcW w:w="0" w:type="auto"/>
            <w:vAlign w:val="center"/>
            <w:hideMark/>
          </w:tcPr>
          <w:p w14:paraId="0EEA20A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46F354E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second line of the address </w:t>
            </w:r>
          </w:p>
        </w:tc>
        <w:tc>
          <w:tcPr>
            <w:tcW w:w="0" w:type="auto"/>
            <w:vAlign w:val="center"/>
            <w:hideMark/>
          </w:tcPr>
          <w:p w14:paraId="000CD82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provided only if a buyer updated his/her address and name as a normalized form </w:t>
            </w:r>
          </w:p>
        </w:tc>
      </w:tr>
      <w:tr w:rsidR="00855F23" w:rsidRPr="00855F23" w14:paraId="7800E6F4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F82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.country_code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6AF3B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23152A5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country code </w:t>
            </w:r>
          </w:p>
        </w:tc>
        <w:tc>
          <w:tcPr>
            <w:tcW w:w="0" w:type="auto"/>
            <w:vAlign w:val="center"/>
            <w:hideMark/>
          </w:tcPr>
          <w:p w14:paraId="7E07457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855F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ISO 3166-1 </w:t>
              </w:r>
              <w:proofErr w:type="gramStart"/>
              <w:r w:rsidRPr="00855F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alpha-2</w:t>
              </w:r>
              <w:proofErr w:type="gramEnd"/>
            </w:hyperlink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(exception: UK instead of GB) </w:t>
            </w:r>
          </w:p>
        </w:tc>
      </w:tr>
      <w:tr w:rsidR="00855F23" w:rsidRPr="00855F23" w14:paraId="7936A120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213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.city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6D121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775B58D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city </w:t>
            </w:r>
          </w:p>
        </w:tc>
        <w:tc>
          <w:tcPr>
            <w:tcW w:w="0" w:type="auto"/>
            <w:vAlign w:val="center"/>
            <w:hideMark/>
          </w:tcPr>
          <w:p w14:paraId="066C063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provided only if a buyer updated his/her address and name as a normalized form </w:t>
            </w:r>
          </w:p>
        </w:tc>
      </w:tr>
      <w:tr w:rsidR="00855F23" w:rsidRPr="00855F23" w14:paraId="55875C23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373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.state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E33D1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75AB0B0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state </w:t>
            </w:r>
          </w:p>
        </w:tc>
        <w:tc>
          <w:tcPr>
            <w:tcW w:w="0" w:type="auto"/>
            <w:vAlign w:val="center"/>
            <w:hideMark/>
          </w:tcPr>
          <w:p w14:paraId="3DD2A81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provided only if a buyer updated his/her address and name as a normalized form </w:t>
            </w:r>
          </w:p>
        </w:tc>
      </w:tr>
      <w:tr w:rsidR="00855F23" w:rsidRPr="00855F23" w14:paraId="53CD5360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862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.postal_code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B46A8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5668261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postal code </w:t>
            </w:r>
          </w:p>
        </w:tc>
        <w:tc>
          <w:tcPr>
            <w:tcW w:w="0" w:type="auto"/>
            <w:vAlign w:val="center"/>
            <w:hideMark/>
          </w:tcPr>
          <w:p w14:paraId="748956A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provided only if a buyer updated his/her address and name as a normalized form </w:t>
            </w:r>
          </w:p>
        </w:tc>
      </w:tr>
      <w:tr w:rsidR="00855F23" w:rsidRPr="00855F23" w14:paraId="5D0323FE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718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shipping.address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.phone_number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831D5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510A0E7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buyer's phone number </w:t>
            </w:r>
          </w:p>
        </w:tc>
        <w:tc>
          <w:tcPr>
            <w:tcW w:w="0" w:type="auto"/>
            <w:vAlign w:val="center"/>
            <w:hideMark/>
          </w:tcPr>
          <w:p w14:paraId="09D8CB7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provided only if a buyer included his/her phone number with their shipping address </w:t>
            </w:r>
          </w:p>
        </w:tc>
      </w:tr>
      <w:tr w:rsidR="00855F23" w:rsidRPr="00855F23" w14:paraId="4D8FA482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C03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cost </w:t>
            </w:r>
          </w:p>
        </w:tc>
        <w:tc>
          <w:tcPr>
            <w:tcW w:w="0" w:type="auto"/>
            <w:vAlign w:val="center"/>
            <w:hideMark/>
          </w:tcPr>
          <w:p w14:paraId="0542918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14:paraId="65D61E4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information for this order </w:t>
            </w:r>
          </w:p>
        </w:tc>
        <w:tc>
          <w:tcPr>
            <w:tcW w:w="0" w:type="auto"/>
            <w:vAlign w:val="center"/>
            <w:hideMark/>
          </w:tcPr>
          <w:p w14:paraId="62540D5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4CDB148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DF0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cost.currency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_code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C6D42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7CC6AAD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currency code of the transaction </w:t>
            </w:r>
          </w:p>
        </w:tc>
        <w:tc>
          <w:tcPr>
            <w:tcW w:w="0" w:type="auto"/>
            <w:vAlign w:val="center"/>
            <w:hideMark/>
          </w:tcPr>
          <w:p w14:paraId="6C9615C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855F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ISO 4217</w:t>
              </w:r>
            </w:hyperlink>
          </w:p>
        </w:tc>
      </w:tr>
      <w:tr w:rsidR="00855F23" w:rsidRPr="00855F23" w14:paraId="146B432F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F01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cost.subtotal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05B9D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77B8118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price for the order exclusive of shipping and other costs </w:t>
            </w: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(This must equal the sum of all the items)</w:t>
            </w:r>
          </w:p>
        </w:tc>
        <w:tc>
          <w:tcPr>
            <w:tcW w:w="0" w:type="auto"/>
            <w:vAlign w:val="center"/>
            <w:hideMark/>
          </w:tcPr>
          <w:p w14:paraId="6B8625F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7218DB8A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1C7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cost.grand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_total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39080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24F49FA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price for the order inclusive of tax, 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other costs</w:t>
            </w:r>
          </w:p>
        </w:tc>
        <w:tc>
          <w:tcPr>
            <w:tcW w:w="0" w:type="auto"/>
            <w:vAlign w:val="center"/>
            <w:hideMark/>
          </w:tcPr>
          <w:p w14:paraId="579E61C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1069681C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205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cost.salesTax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_collected_by_BL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046FF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33481FB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Sales tax collected by BL, if that applies</w:t>
            </w:r>
          </w:p>
        </w:tc>
        <w:tc>
          <w:tcPr>
            <w:tcW w:w="0" w:type="auto"/>
            <w:vAlign w:val="center"/>
            <w:hideMark/>
          </w:tcPr>
          <w:p w14:paraId="70F55FC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08123BB0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C0D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cost.final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_total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B169D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4E37563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Grand total - Sales tax collected by BL</w:t>
            </w:r>
          </w:p>
        </w:tc>
        <w:tc>
          <w:tcPr>
            <w:tcW w:w="0" w:type="auto"/>
            <w:vAlign w:val="center"/>
            <w:hideMark/>
          </w:tcPr>
          <w:p w14:paraId="3BF383C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631B286F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87B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cost.etc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16CC050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2BE8925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 charge for this order (tax, packing, etc.) </w:t>
            </w:r>
          </w:p>
        </w:tc>
        <w:tc>
          <w:tcPr>
            <w:tcW w:w="0" w:type="auto"/>
            <w:vAlign w:val="center"/>
            <w:hideMark/>
          </w:tcPr>
          <w:p w14:paraId="1442D61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3A38A830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B177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cost.etc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CF12F9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1BBA8BA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 charge for this order (tax, packing, etc.) </w:t>
            </w:r>
          </w:p>
        </w:tc>
        <w:tc>
          <w:tcPr>
            <w:tcW w:w="0" w:type="auto"/>
            <w:vAlign w:val="center"/>
            <w:hideMark/>
          </w:tcPr>
          <w:p w14:paraId="5E8BF4B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0D2A5FD8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15C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cost.insurance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E4383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474CC10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Insurance cost </w:t>
            </w:r>
          </w:p>
        </w:tc>
        <w:tc>
          <w:tcPr>
            <w:tcW w:w="0" w:type="auto"/>
            <w:vAlign w:val="center"/>
            <w:hideMark/>
          </w:tcPr>
          <w:p w14:paraId="66956AA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15F14209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91A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cost.shipping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FF5F4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44F6F5B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Shipping cost </w:t>
            </w:r>
          </w:p>
        </w:tc>
        <w:tc>
          <w:tcPr>
            <w:tcW w:w="0" w:type="auto"/>
            <w:vAlign w:val="center"/>
            <w:hideMark/>
          </w:tcPr>
          <w:p w14:paraId="513C6B6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2F7499EC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112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cost.credit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C22D1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60485AA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Credit applied to this order </w:t>
            </w:r>
          </w:p>
        </w:tc>
        <w:tc>
          <w:tcPr>
            <w:tcW w:w="0" w:type="auto"/>
            <w:vAlign w:val="center"/>
            <w:hideMark/>
          </w:tcPr>
          <w:p w14:paraId="52CA218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07F30E2C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1CBD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cost.coupon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35365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6E73906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coupon discount</w:t>
            </w:r>
          </w:p>
        </w:tc>
        <w:tc>
          <w:tcPr>
            <w:tcW w:w="0" w:type="auto"/>
            <w:vAlign w:val="center"/>
            <w:hideMark/>
          </w:tcPr>
          <w:p w14:paraId="6276F07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087E0984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6FC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cost.vat_rate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93C4D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4CF331A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VAT percentage applied to this order </w:t>
            </w:r>
          </w:p>
        </w:tc>
        <w:tc>
          <w:tcPr>
            <w:tcW w:w="0" w:type="auto"/>
            <w:vAlign w:val="center"/>
            <w:hideMark/>
          </w:tcPr>
          <w:p w14:paraId="28C429A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Upcoming Feature </w:t>
            </w:r>
          </w:p>
        </w:tc>
      </w:tr>
      <w:tr w:rsidR="00855F23" w:rsidRPr="00855F23" w14:paraId="01E28A1A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C26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cost.vat_amount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10CA4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1A2C9A6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amount of VAT included in the </w:t>
            </w: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grand_total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price </w:t>
            </w:r>
          </w:p>
        </w:tc>
        <w:tc>
          <w:tcPr>
            <w:tcW w:w="0" w:type="auto"/>
            <w:vAlign w:val="center"/>
            <w:hideMark/>
          </w:tcPr>
          <w:p w14:paraId="3C2C130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Upcoming Feature </w:t>
            </w:r>
          </w:p>
        </w:tc>
      </w:tr>
      <w:tr w:rsidR="00855F23" w:rsidRPr="00855F23" w14:paraId="6D7E5B2E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AE6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0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cost.disp_currency_code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A7B70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String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248F6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2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display currency code of the user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9F68A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 </w:t>
            </w:r>
          </w:p>
        </w:tc>
      </w:tr>
      <w:tr w:rsidR="00855F23" w:rsidRPr="00855F23" w14:paraId="74145650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CDA5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3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cost.disp_subtotal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D1F5E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4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Fixed Point Number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D484A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5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subtotal price in display currency of the user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F0CDD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 </w:t>
            </w:r>
          </w:p>
        </w:tc>
      </w:tr>
      <w:tr w:rsidR="00855F23" w:rsidRPr="00855F23" w14:paraId="27C6DB5C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2C4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6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cost.disp_grand_total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EF8B5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7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Fixed Point Number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C06F0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8" w:author="Unknown">
              <w:r w:rsidRPr="00855F2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 grand total price in display currency of the user</w:delText>
              </w:r>
            </w:del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6F456A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deprecated </w:t>
            </w:r>
          </w:p>
        </w:tc>
      </w:tr>
      <w:tr w:rsidR="00855F23" w:rsidRPr="00855F23" w14:paraId="3D664BE7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A28D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disp_cost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5CD64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</w:t>
            </w:r>
          </w:p>
        </w:tc>
        <w:tc>
          <w:tcPr>
            <w:tcW w:w="0" w:type="auto"/>
            <w:vAlign w:val="center"/>
            <w:hideMark/>
          </w:tcPr>
          <w:p w14:paraId="42965C4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information for this order in DISPLAY currency </w:t>
            </w:r>
          </w:p>
        </w:tc>
        <w:tc>
          <w:tcPr>
            <w:tcW w:w="0" w:type="auto"/>
            <w:vAlign w:val="center"/>
            <w:hideMark/>
          </w:tcPr>
          <w:p w14:paraId="1D5E155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1073037E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C2D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cost.currency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_code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90CD5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14:paraId="2621DD9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display currency code of the user </w:t>
            </w:r>
          </w:p>
        </w:tc>
        <w:tc>
          <w:tcPr>
            <w:tcW w:w="0" w:type="auto"/>
            <w:vAlign w:val="center"/>
            <w:hideMark/>
          </w:tcPr>
          <w:p w14:paraId="7C3ECE0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855F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ISO 4217</w:t>
              </w:r>
            </w:hyperlink>
          </w:p>
        </w:tc>
      </w:tr>
      <w:tr w:rsidR="00855F23" w:rsidRPr="00855F23" w14:paraId="299E59F2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B28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cost.subtotal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235A0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6242C9F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subtotal price in DISPLAY currency </w:t>
            </w:r>
          </w:p>
        </w:tc>
        <w:tc>
          <w:tcPr>
            <w:tcW w:w="0" w:type="auto"/>
            <w:vAlign w:val="center"/>
            <w:hideMark/>
          </w:tcPr>
          <w:p w14:paraId="3749E9E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3E0C87DC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606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cost.grand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_total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97E778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4197CC3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grand total price in DISPLAY currency </w:t>
            </w:r>
          </w:p>
        </w:tc>
        <w:tc>
          <w:tcPr>
            <w:tcW w:w="0" w:type="auto"/>
            <w:vAlign w:val="center"/>
            <w:hideMark/>
          </w:tcPr>
          <w:p w14:paraId="77817FB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27966B7A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4E5C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cost.etc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9AEE6F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45E07BDC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 charge for this order (tax, packing, etc.) in DISPLAY currency </w:t>
            </w:r>
          </w:p>
        </w:tc>
        <w:tc>
          <w:tcPr>
            <w:tcW w:w="0" w:type="auto"/>
            <w:vAlign w:val="center"/>
            <w:hideMark/>
          </w:tcPr>
          <w:p w14:paraId="4FFC92B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0DD3082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E2BD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cost.etc</w:t>
            </w:r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6F8481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7DF1CB7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 charge for this order (tax, packing, etc.) in DISPLAY currency </w:t>
            </w:r>
          </w:p>
        </w:tc>
        <w:tc>
          <w:tcPr>
            <w:tcW w:w="0" w:type="auto"/>
            <w:vAlign w:val="center"/>
            <w:hideMark/>
          </w:tcPr>
          <w:p w14:paraId="40171714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E967A7D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AC7B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cost.insurance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B8A5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53264E6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Insurance cost in DISPLAY currency </w:t>
            </w:r>
          </w:p>
        </w:tc>
        <w:tc>
          <w:tcPr>
            <w:tcW w:w="0" w:type="auto"/>
            <w:vAlign w:val="center"/>
            <w:hideMark/>
          </w:tcPr>
          <w:p w14:paraId="7F9A540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707C495A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079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cost.shipping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BF1C0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1AA40EE5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Shipping cost in DISPLAY currency </w:t>
            </w:r>
          </w:p>
        </w:tc>
        <w:tc>
          <w:tcPr>
            <w:tcW w:w="0" w:type="auto"/>
            <w:vAlign w:val="center"/>
            <w:hideMark/>
          </w:tcPr>
          <w:p w14:paraId="22DC177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50365699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6F2D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cost.credit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6EE05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3AA27441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Credit applied to this order in DISPLAY currency </w:t>
            </w:r>
          </w:p>
        </w:tc>
        <w:tc>
          <w:tcPr>
            <w:tcW w:w="0" w:type="auto"/>
            <w:vAlign w:val="center"/>
            <w:hideMark/>
          </w:tcPr>
          <w:p w14:paraId="0552AFF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2D12BEF1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15A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</w:t>
            </w:r>
            <w:proofErr w:type="gram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cost.coupon</w:t>
            </w:r>
            <w:proofErr w:type="spellEnd"/>
            <w:proofErr w:type="gram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3D95D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54AA4CF2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Amount of coupon discount in DISPLAY currency </w:t>
            </w:r>
          </w:p>
        </w:tc>
        <w:tc>
          <w:tcPr>
            <w:tcW w:w="0" w:type="auto"/>
            <w:vAlign w:val="center"/>
            <w:hideMark/>
          </w:tcPr>
          <w:p w14:paraId="2456B2B6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F23" w:rsidRPr="00855F23" w14:paraId="4ADE6D93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400B0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disp_cost.vat_rate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0B314F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716F8793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VAT percentage applied to this order </w:t>
            </w:r>
          </w:p>
        </w:tc>
        <w:tc>
          <w:tcPr>
            <w:tcW w:w="0" w:type="auto"/>
            <w:vAlign w:val="center"/>
            <w:hideMark/>
          </w:tcPr>
          <w:p w14:paraId="5EB11779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Upcoming Feature </w:t>
            </w:r>
          </w:p>
        </w:tc>
      </w:tr>
      <w:tr w:rsidR="00855F23" w:rsidRPr="00855F23" w14:paraId="3907936C" w14:textId="77777777" w:rsidTr="00855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E7A77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disp_cost.vat_amount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4D0DCE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Point Number </w:t>
            </w:r>
          </w:p>
        </w:tc>
        <w:tc>
          <w:tcPr>
            <w:tcW w:w="0" w:type="auto"/>
            <w:vAlign w:val="center"/>
            <w:hideMark/>
          </w:tcPr>
          <w:p w14:paraId="05178B3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amount of VAT included in the </w:t>
            </w:r>
            <w:proofErr w:type="spellStart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>grand_total</w:t>
            </w:r>
            <w:proofErr w:type="spellEnd"/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price in DISPLAY currency </w:t>
            </w:r>
          </w:p>
        </w:tc>
        <w:tc>
          <w:tcPr>
            <w:tcW w:w="0" w:type="auto"/>
            <w:vAlign w:val="center"/>
            <w:hideMark/>
          </w:tcPr>
          <w:p w14:paraId="7344FF6B" w14:textId="77777777" w:rsidR="00855F23" w:rsidRPr="00855F23" w:rsidRDefault="00855F23" w:rsidP="0085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Upcoming Feature </w:t>
            </w:r>
          </w:p>
        </w:tc>
      </w:tr>
    </w:tbl>
    <w:p w14:paraId="76E752B3" w14:textId="77777777" w:rsidR="00865093" w:rsidRDefault="00000000"/>
    <w:sectPr w:rsidR="0086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3"/>
    <w:rsid w:val="001248D3"/>
    <w:rsid w:val="00855F23"/>
    <w:rsid w:val="0086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951A"/>
  <w15:chartTrackingRefBased/>
  <w15:docId w15:val="{8D9397BA-3F93-4FD3-825F-4AD8C366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SO_42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SO_3166-1_alpha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icklink.com/help.asp?helpID=1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ISO_421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ricklink.com/help.asp?helpID=41&amp;q=order+status" TargetMode="External"/><Relationship Id="rId9" Type="http://schemas.openxmlformats.org/officeDocument/2006/relationships/hyperlink" Target="http://en.wikipedia.org/wiki/ISO_4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Vong</dc:creator>
  <cp:keywords/>
  <dc:description/>
  <cp:lastModifiedBy>Xiong, Vong</cp:lastModifiedBy>
  <cp:revision>1</cp:revision>
  <dcterms:created xsi:type="dcterms:W3CDTF">2022-09-06T17:16:00Z</dcterms:created>
  <dcterms:modified xsi:type="dcterms:W3CDTF">2022-09-06T17:21:00Z</dcterms:modified>
</cp:coreProperties>
</file>